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"https://doi.pangaea.de/10.1594/PANGAEA.865273"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</w:rPr>
        <w:t xml:space="preserve">De Luca, E; Weigelt, A; Schmid, B et al. </w:t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2010). </w:t>
      </w:r>
      <w:r>
        <w:rPr>
          <w:rStyle w:val="Hyperlink"/>
          <w:rFonts w:eastAsia="Times New Roman"/>
        </w:rPr>
        <w:t xml:space="preserve">Dataset #865273 </w:t>
      </w:r>
      <w:r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>
        <w:rPr>
          <w:rStyle w:val="Hervorhebung"/>
          <w:rFonts w:eastAsia="Times New Roman"/>
          <w:color w:val="0000FF"/>
          <w:u w:val="single"/>
        </w:rPr>
        <w:t>)</w:t>
      </w:r>
      <w:r>
        <w:rPr>
          <w:rFonts w:eastAsia="Times New Roman"/>
        </w:rPr>
        <w:fldChar w:fldCharType="end"/>
      </w:r>
    </w:p>
    <w:p w:rsidR="001B79D3" w:rsidRPr="00635A11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"https://doi.pangaea.de/10.1594/PANGAEA.865267"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>Marquard, E;</w:t>
      </w:r>
      <w:r w:rsidRPr="00635A11">
        <w:rPr>
          <w:rStyle w:val="Fett"/>
          <w:rFonts w:eastAsia="Times New Roman"/>
          <w:color w:val="0000FF"/>
          <w:u w:val="single"/>
          <w:lang w:val="en-US"/>
        </w:rPr>
        <w:t xml:space="preserve"> </w:t>
      </w:r>
      <w:ins w:id="0" w:author="Sebastian T. Meyer" w:date="2016-10-12T16:18:00Z">
        <w:r w:rsidRPr="00635A11">
          <w:rPr>
            <w:color w:val="1F497D"/>
            <w:lang w:val="en-US"/>
          </w:rPr>
          <w:t>Schulze,</w:t>
        </w:r>
        <w:r w:rsidRPr="00635A11">
          <w:rPr>
            <w:color w:val="1F497D"/>
            <w:lang w:val="en-US"/>
          </w:rPr>
          <w:t xml:space="preserve"> E-D;</w:t>
        </w:r>
        <w:r w:rsidRPr="00635A11">
          <w:rPr>
            <w:color w:val="1F497D"/>
            <w:lang w:val="en-US"/>
          </w:rPr>
          <w:t xml:space="preserve"> </w:t>
        </w:r>
        <w:proofErr w:type="spellStart"/>
        <w:r w:rsidRPr="00635A11">
          <w:rPr>
            <w:color w:val="1F497D"/>
            <w:lang w:val="en-US"/>
          </w:rPr>
          <w:t>Schmid</w:t>
        </w:r>
        <w:proofErr w:type="spellEnd"/>
        <w:r w:rsidRPr="00635A11">
          <w:rPr>
            <w:color w:val="1F497D"/>
            <w:lang w:val="en-US"/>
          </w:rPr>
          <w:t xml:space="preserve"> B</w:t>
        </w:r>
        <w:r>
          <w:rPr>
            <w:color w:val="1F497D"/>
            <w:lang w:val="en-US"/>
          </w:rPr>
          <w:t xml:space="preserve"> </w:t>
        </w:r>
      </w:ins>
      <w:del w:id="1" w:author="Sebastian T. Meyer" w:date="2016-10-12T16:18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Weisser,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2005). </w:t>
      </w:r>
      <w:r w:rsidRPr="00635A11">
        <w:rPr>
          <w:rStyle w:val="Hyperlink"/>
          <w:rFonts w:eastAsia="Times New Roman"/>
          <w:lang w:val="en-US"/>
        </w:rPr>
        <w:t xml:space="preserve">Dataset #865267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635A11" w:rsidRDefault="001B79D3" w:rsidP="00635A1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"https://doi.pangaea.de/10.1594/PANGAEA.865268"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Marquard, E; </w:t>
      </w:r>
      <w:ins w:id="2" w:author="Sebastian T. Meyer" w:date="2016-10-12T16:18:00Z"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 xml:space="preserve">Schulze, E-D; </w:t>
        </w:r>
        <w:proofErr w:type="spellStart"/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>Schmid</w:t>
        </w:r>
        <w:proofErr w:type="spellEnd"/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 xml:space="preserve"> B</w:t>
        </w:r>
      </w:ins>
      <w:del w:id="3" w:author="Unknown">
        <w:r w:rsidRPr="00635A11" w:rsidDel="00635A11">
          <w:rPr>
            <w:rStyle w:val="Fett"/>
            <w:rFonts w:eastAsia="Times New Roman"/>
            <w:color w:val="0000FF"/>
            <w:u w:val="single"/>
            <w:lang w:val="en-US"/>
          </w:rPr>
          <w:delText>W</w:delText>
        </w:r>
      </w:del>
      <w:del w:id="4" w:author="Sebastian T. Meyer" w:date="2016-10-12T16:18:00Z">
        <w:r w:rsidDel="00635A11">
          <w:rPr>
            <w:rStyle w:val="Fett"/>
            <w:rFonts w:eastAsia="Times New Roman"/>
            <w:color w:val="0000FF"/>
            <w:u w:val="single"/>
            <w:lang w:val="en-US"/>
          </w:rPr>
          <w:delText>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2006). </w:t>
      </w:r>
      <w:r w:rsidRPr="00635A11">
        <w:rPr>
          <w:rStyle w:val="Hyperlink"/>
          <w:rFonts w:eastAsia="Times New Roman"/>
          <w:lang w:val="en-US"/>
        </w:rPr>
        <w:t xml:space="preserve">Dataset #865268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635A11" w:rsidRDefault="001B79D3" w:rsidP="00635A11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"https://doi.pangaea.de/10.1594/PANGAEA.865269"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 xml:space="preserve">Marquard, E; </w:t>
      </w:r>
      <w:ins w:id="5" w:author="Sebastian T. Meyer" w:date="2016-10-12T16:19:00Z"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 xml:space="preserve">Schulze, E-D; </w:t>
        </w:r>
        <w:proofErr w:type="spellStart"/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>Schmid</w:t>
        </w:r>
        <w:proofErr w:type="spellEnd"/>
        <w:r w:rsidR="00635A11" w:rsidRPr="00635A11">
          <w:rPr>
            <w:rStyle w:val="Fett"/>
            <w:rFonts w:eastAsia="Times New Roman"/>
            <w:color w:val="0000FF"/>
            <w:u w:val="single"/>
            <w:lang w:val="en-US"/>
          </w:rPr>
          <w:t xml:space="preserve"> B</w:t>
        </w:r>
      </w:ins>
      <w:del w:id="6" w:author="Unknown">
        <w:r w:rsidRPr="00635A11" w:rsidDel="00635A11">
          <w:rPr>
            <w:rStyle w:val="Fett"/>
            <w:rFonts w:eastAsia="Times New Roman"/>
            <w:color w:val="0000FF"/>
            <w:u w:val="single"/>
            <w:lang w:val="en-US"/>
          </w:rPr>
          <w:delText>W</w:delText>
        </w:r>
      </w:del>
      <w:del w:id="7" w:author="Sebastian T. Meyer" w:date="2016-10-12T16:19:00Z">
        <w:r w:rsidDel="00635A11">
          <w:rPr>
            <w:rStyle w:val="Fett"/>
            <w:rFonts w:eastAsia="Times New Roman"/>
            <w:color w:val="0000FF"/>
            <w:u w:val="single"/>
            <w:lang w:val="en-US"/>
          </w:rPr>
          <w:delText>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2007). </w:t>
      </w:r>
      <w:r w:rsidRPr="00635A11">
        <w:rPr>
          <w:rStyle w:val="Hyperlink"/>
          <w:rFonts w:eastAsia="Times New Roman"/>
          <w:lang w:val="en-US"/>
        </w:rPr>
        <w:t xml:space="preserve">Dataset #865269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"https://doi.pangaea.de/10.1594/PANGAEA.865271" </w:instrText>
      </w:r>
      <w:r>
        <w:rPr>
          <w:rFonts w:eastAsia="Times New Roman"/>
        </w:rPr>
        <w:fldChar w:fldCharType="separate"/>
      </w:r>
      <w:r>
        <w:rPr>
          <w:rStyle w:val="Fett"/>
          <w:rFonts w:eastAsia="Times New Roman"/>
          <w:color w:val="0000FF"/>
          <w:u w:val="single"/>
          <w:lang w:val="en-US"/>
        </w:rPr>
        <w:t>Roscher, C</w:t>
      </w:r>
      <w:del w:id="8" w:author="Sebastian T. Meyer" w:date="2016-10-12T16:07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; Weisser, W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2008). </w:t>
      </w:r>
      <w:r w:rsidRPr="001B79D3">
        <w:rPr>
          <w:rStyle w:val="Hyperlink"/>
          <w:rFonts w:eastAsia="Times New Roman"/>
          <w:lang w:val="en-US"/>
        </w:rPr>
        <w:t xml:space="preserve">Dataset #865271 </w:t>
      </w:r>
      <w:r w:rsidRPr="001B79D3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5" w:history="1">
        <w:r>
          <w:rPr>
            <w:rStyle w:val="Fett"/>
            <w:rFonts w:eastAsia="Times New Roman"/>
            <w:color w:val="0000FF"/>
            <w:u w:val="single"/>
            <w:lang w:val="en-US"/>
          </w:rPr>
          <w:t xml:space="preserve">Roscher, C (2016): </w:t>
        </w:r>
        <w:r>
          <w:rPr>
            <w:rStyle w:val="Hyperlink"/>
            <w:rFonts w:eastAsia="Times New Roman"/>
            <w:lang w:val="en-US"/>
          </w:rPr>
          <w:t xml:space="preserve">Aboveground plant community and species-specific vegetation cover from the Jena Experiment (Main Experiment, year 2009). </w:t>
        </w:r>
        <w:r>
          <w:rPr>
            <w:rStyle w:val="Hyperlink"/>
            <w:rFonts w:eastAsia="Times New Roman"/>
          </w:rPr>
          <w:t xml:space="preserve">Dataset #865272 </w:t>
        </w:r>
        <w:r>
          <w:rPr>
            <w:rStyle w:val="Hervorhebung"/>
            <w:rFonts w:eastAsia="Times New Roman"/>
            <w:color w:val="0000FF"/>
            <w:u w:val="single"/>
          </w:rPr>
          <w:t xml:space="preserve">(DOI </w:t>
        </w:r>
        <w:proofErr w:type="spellStart"/>
        <w:r>
          <w:rPr>
            <w:rStyle w:val="Hervorhebung"/>
            <w:rFonts w:eastAsia="Times New Roman"/>
            <w:color w:val="0000FF"/>
            <w:u w:val="single"/>
          </w:rPr>
          <w:t>registration</w:t>
        </w:r>
        <w:proofErr w:type="spellEnd"/>
        <w:r>
          <w:rPr>
            <w:rStyle w:val="Hervorhebung"/>
            <w:rFonts w:eastAsia="Times New Roman"/>
            <w:color w:val="0000FF"/>
            <w:u w:val="single"/>
          </w:rPr>
          <w:t xml:space="preserve"> in </w:t>
        </w:r>
        <w:proofErr w:type="spellStart"/>
        <w:r>
          <w:rPr>
            <w:rStyle w:val="Hervorhebung"/>
            <w:rFonts w:eastAsia="Times New Roman"/>
            <w:color w:val="0000FF"/>
            <w:u w:val="single"/>
          </w:rPr>
          <w:t>progress</w:t>
        </w:r>
        <w:proofErr w:type="spellEnd"/>
        <w:r>
          <w:rPr>
            <w:rStyle w:val="Hervorhebung"/>
            <w:rFonts w:eastAsia="Times New Roman"/>
            <w:color w:val="0000FF"/>
            <w:u w:val="single"/>
          </w:rPr>
          <w:t>)</w:t>
        </w:r>
      </w:hyperlink>
    </w:p>
    <w:p w:rsidR="001B79D3" w:rsidRP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"https://doi.pangaea.de/10.1594/PANGAEA.865261" </w:instrText>
      </w:r>
      <w:r>
        <w:rPr>
          <w:rFonts w:eastAsia="Times New Roman"/>
        </w:rPr>
        <w:fldChar w:fldCharType="separate"/>
      </w:r>
      <w:ins w:id="9" w:author="Sebastian T. Meyer" w:date="2016-10-12T16:14:00Z"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10" w:author="Sebastian T. Meyer" w:date="2016-10-12T16:14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2002). </w:t>
      </w:r>
      <w:r w:rsidRPr="001B79D3">
        <w:rPr>
          <w:rStyle w:val="Hyperlink"/>
          <w:rFonts w:eastAsia="Times New Roman"/>
        </w:rPr>
        <w:t xml:space="preserve">Dataset #865261 </w:t>
      </w:r>
      <w:r w:rsidRPr="001B79D3">
        <w:rPr>
          <w:rStyle w:val="Hervorhebung"/>
          <w:rFonts w:eastAsia="Times New Roman"/>
          <w:color w:val="0000FF"/>
          <w:u w:val="single"/>
        </w:rPr>
        <w:t xml:space="preserve">(DOI </w:t>
      </w:r>
      <w:proofErr w:type="spellStart"/>
      <w:r w:rsidRPr="001B79D3">
        <w:rPr>
          <w:rStyle w:val="Hervorhebung"/>
          <w:rFonts w:eastAsia="Times New Roman"/>
          <w:color w:val="0000FF"/>
          <w:u w:val="single"/>
        </w:rPr>
        <w:t>registration</w:t>
      </w:r>
      <w:proofErr w:type="spellEnd"/>
      <w:r w:rsidRPr="001B79D3">
        <w:rPr>
          <w:rStyle w:val="Hervorhebung"/>
          <w:rFonts w:eastAsia="Times New Roman"/>
          <w:color w:val="0000FF"/>
          <w:u w:val="single"/>
        </w:rPr>
        <w:t xml:space="preserve"> in </w:t>
      </w:r>
      <w:proofErr w:type="spellStart"/>
      <w:r w:rsidRPr="001B79D3">
        <w:rPr>
          <w:rStyle w:val="Hervorhebung"/>
          <w:rFonts w:eastAsia="Times New Roman"/>
          <w:color w:val="0000FF"/>
          <w:u w:val="single"/>
        </w:rPr>
        <w:t>progress</w:t>
      </w:r>
      <w:proofErr w:type="spellEnd"/>
      <w:r w:rsidRPr="001B79D3">
        <w:rPr>
          <w:rStyle w:val="Hervorhebung"/>
          <w:rFonts w:eastAsia="Times New Roman"/>
          <w:color w:val="0000FF"/>
          <w:u w:val="single"/>
        </w:rPr>
        <w:t>)</w:t>
      </w:r>
      <w:r>
        <w:rPr>
          <w:rFonts w:eastAsia="Times New Roman"/>
        </w:rPr>
        <w:fldChar w:fldCharType="end"/>
      </w:r>
    </w:p>
    <w:p w:rsidR="001B79D3" w:rsidRPr="00635A11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"https://doi.pangaea.de/10.1594/PANGAEA.865262" </w:instrText>
      </w:r>
      <w:r>
        <w:rPr>
          <w:rFonts w:eastAsia="Times New Roman"/>
        </w:rPr>
        <w:fldChar w:fldCharType="separate"/>
      </w:r>
      <w:ins w:id="11" w:author="Sebastian T. Meyer" w:date="2016-10-12T16:13:00Z">
        <w:r w:rsidRPr="00635A11">
          <w:rPr>
            <w:lang w:val="en-US"/>
          </w:rPr>
          <w:t xml:space="preserve"> </w:t>
        </w:r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12" w:author="Sebastian T. Meyer" w:date="2016-10-12T16:13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2003). </w:t>
      </w:r>
      <w:r w:rsidRPr="00635A11">
        <w:rPr>
          <w:rStyle w:val="Hyperlink"/>
          <w:rFonts w:eastAsia="Times New Roman"/>
          <w:lang w:val="en-US"/>
        </w:rPr>
        <w:t xml:space="preserve">Dataset #865262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Pr="00635A11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val="en-US"/>
        </w:rPr>
      </w:pPr>
      <w:r>
        <w:rPr>
          <w:rFonts w:eastAsia="Times New Roman"/>
        </w:rPr>
        <w:fldChar w:fldCharType="begin"/>
      </w:r>
      <w:r w:rsidRPr="001B79D3">
        <w:rPr>
          <w:rFonts w:eastAsia="Times New Roman"/>
          <w:lang w:val="en-US"/>
        </w:rPr>
        <w:instrText xml:space="preserve"> HYPERLINK "https://doi.pangaea.de/10.1594/PANGAEA.865264" </w:instrText>
      </w:r>
      <w:r>
        <w:rPr>
          <w:rFonts w:eastAsia="Times New Roman"/>
        </w:rPr>
        <w:fldChar w:fldCharType="separate"/>
      </w:r>
      <w:ins w:id="13" w:author="Sebastian T. Meyer" w:date="2016-10-12T16:13:00Z">
        <w:r w:rsidRPr="00635A11">
          <w:t xml:space="preserve"> </w:t>
        </w:r>
        <w:r w:rsidRPr="001B79D3">
          <w:rPr>
            <w:rStyle w:val="Fett"/>
            <w:rFonts w:eastAsia="Times New Roman"/>
            <w:color w:val="0000FF"/>
            <w:u w:val="single"/>
            <w:lang w:val="en-US"/>
          </w:rPr>
          <w:t>Roscher, C; Schulze, E-D; Weisser, W</w:t>
        </w:r>
      </w:ins>
      <w:del w:id="14" w:author="Sebastian T. Meyer" w:date="2016-10-12T16:13:00Z">
        <w:r w:rsidDel="001B79D3">
          <w:rPr>
            <w:rStyle w:val="Fett"/>
            <w:rFonts w:eastAsia="Times New Roman"/>
            <w:color w:val="0000FF"/>
            <w:u w:val="single"/>
            <w:lang w:val="en-US"/>
          </w:rPr>
          <w:delText>Temperton, V; Buchmann, N</w:delText>
        </w:r>
      </w:del>
      <w:r>
        <w:rPr>
          <w:rStyle w:val="Fett"/>
          <w:rFonts w:eastAsia="Times New Roman"/>
          <w:color w:val="0000FF"/>
          <w:u w:val="single"/>
          <w:lang w:val="en-US"/>
        </w:rPr>
        <w:t xml:space="preserve"> (2016): </w:t>
      </w:r>
      <w:r>
        <w:rPr>
          <w:rStyle w:val="Hyperlink"/>
          <w:rFonts w:eastAsia="Times New Roman"/>
          <w:lang w:val="en-US"/>
        </w:rPr>
        <w:t xml:space="preserve">Aboveground plant community and species-specific vegetation cover from the Jena Experiment (Main Experiment, year 2004). </w:t>
      </w:r>
      <w:r w:rsidRPr="00635A11">
        <w:rPr>
          <w:rStyle w:val="Hyperlink"/>
          <w:rFonts w:eastAsia="Times New Roman"/>
          <w:lang w:val="en-US"/>
        </w:rPr>
        <w:t xml:space="preserve">Dataset #865264 </w:t>
      </w:r>
      <w:r w:rsidRPr="00635A11">
        <w:rPr>
          <w:rStyle w:val="Hervorhebung"/>
          <w:rFonts w:eastAsia="Times New Roman"/>
          <w:color w:val="0000FF"/>
          <w:u w:val="single"/>
          <w:lang w:val="en-US"/>
        </w:rPr>
        <w:t>(DOI registration in progress)</w:t>
      </w:r>
      <w:r>
        <w:rPr>
          <w:rFonts w:eastAsia="Times New Roman"/>
        </w:rPr>
        <w:fldChar w:fldCharType="end"/>
      </w:r>
    </w:p>
    <w:p w:rsidR="001B79D3" w:rsidRDefault="001B79D3" w:rsidP="001B79D3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</w:rPr>
      </w:pPr>
      <w:hyperlink r:id="rId6" w:history="1">
        <w:proofErr w:type="spellStart"/>
        <w:r>
          <w:rPr>
            <w:rStyle w:val="Fett"/>
            <w:rFonts w:eastAsia="Times New Roman"/>
            <w:color w:val="0000FF"/>
            <w:u w:val="single"/>
            <w:lang w:val="en-US"/>
          </w:rPr>
          <w:t>Weigelt</w:t>
        </w:r>
        <w:proofErr w:type="spellEnd"/>
        <w:r>
          <w:rPr>
            <w:rStyle w:val="Fett"/>
            <w:rFonts w:eastAsia="Times New Roman"/>
            <w:color w:val="0000FF"/>
            <w:u w:val="single"/>
            <w:lang w:val="en-US"/>
          </w:rPr>
          <w:t xml:space="preserve">, </w:t>
        </w:r>
        <w:proofErr w:type="gramStart"/>
        <w:r>
          <w:rPr>
            <w:rStyle w:val="Fett"/>
            <w:rFonts w:eastAsia="Times New Roman"/>
            <w:color w:val="0000FF"/>
            <w:u w:val="single"/>
            <w:lang w:val="en-US"/>
          </w:rPr>
          <w:t>A</w:t>
        </w:r>
        <w:proofErr w:type="gramEnd"/>
        <w:r>
          <w:rPr>
            <w:rStyle w:val="Fett"/>
            <w:rFonts w:eastAsia="Times New Roman"/>
            <w:color w:val="0000FF"/>
            <w:u w:val="single"/>
            <w:lang w:val="en-US"/>
          </w:rPr>
          <w:t xml:space="preserve">; Wagg, C; </w:t>
        </w:r>
        <w:proofErr w:type="spellStart"/>
        <w:r>
          <w:rPr>
            <w:rStyle w:val="Fett"/>
            <w:rFonts w:eastAsia="Times New Roman"/>
            <w:color w:val="0000FF"/>
            <w:u w:val="single"/>
            <w:lang w:val="en-US"/>
          </w:rPr>
          <w:t>Schmid</w:t>
        </w:r>
        <w:proofErr w:type="spellEnd"/>
        <w:r>
          <w:rPr>
            <w:rStyle w:val="Fett"/>
            <w:rFonts w:eastAsia="Times New Roman"/>
            <w:color w:val="0000FF"/>
            <w:u w:val="single"/>
            <w:lang w:val="en-US"/>
          </w:rPr>
          <w:t xml:space="preserve">, B (2016): </w:t>
        </w:r>
        <w:r>
          <w:rPr>
            <w:rStyle w:val="Hyperlink"/>
            <w:rFonts w:eastAsia="Times New Roman"/>
            <w:lang w:val="en-US"/>
          </w:rPr>
          <w:t xml:space="preserve">Aboveground plant community and species-specific vegetation cover from the Jena Experiment (Main Experiment, year 2013). </w:t>
        </w:r>
        <w:r>
          <w:rPr>
            <w:rStyle w:val="Hyperlink"/>
            <w:rFonts w:eastAsia="Times New Roman"/>
          </w:rPr>
          <w:t xml:space="preserve">Dataset #865274 </w:t>
        </w:r>
        <w:r>
          <w:rPr>
            <w:rStyle w:val="Hervorhebung"/>
            <w:rFonts w:eastAsia="Times New Roman"/>
            <w:color w:val="0000FF"/>
            <w:u w:val="single"/>
          </w:rPr>
          <w:t xml:space="preserve">(DOI </w:t>
        </w:r>
        <w:proofErr w:type="spellStart"/>
        <w:r>
          <w:rPr>
            <w:rStyle w:val="Hervorhebung"/>
            <w:rFonts w:eastAsia="Times New Roman"/>
            <w:color w:val="0000FF"/>
            <w:u w:val="single"/>
          </w:rPr>
          <w:t>registration</w:t>
        </w:r>
        <w:proofErr w:type="spellEnd"/>
        <w:r>
          <w:rPr>
            <w:rStyle w:val="Hervorhebung"/>
            <w:rFonts w:eastAsia="Times New Roman"/>
            <w:color w:val="0000FF"/>
            <w:u w:val="single"/>
          </w:rPr>
          <w:t xml:space="preserve"> in </w:t>
        </w:r>
        <w:proofErr w:type="spellStart"/>
        <w:r>
          <w:rPr>
            <w:rStyle w:val="Hervorhebung"/>
            <w:rFonts w:eastAsia="Times New Roman"/>
            <w:color w:val="0000FF"/>
            <w:u w:val="single"/>
          </w:rPr>
          <w:t>progress</w:t>
        </w:r>
        <w:proofErr w:type="spellEnd"/>
        <w:r>
          <w:rPr>
            <w:rStyle w:val="Hervorhebung"/>
            <w:rFonts w:eastAsia="Times New Roman"/>
            <w:color w:val="0000FF"/>
            <w:u w:val="single"/>
          </w:rPr>
          <w:t>)</w:t>
        </w:r>
      </w:hyperlink>
    </w:p>
    <w:p w:rsidR="00661263" w:rsidRDefault="00661263">
      <w:bookmarkStart w:id="15" w:name="_GoBack"/>
      <w:bookmarkEnd w:id="15"/>
    </w:p>
    <w:sectPr w:rsidR="006612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E059A"/>
    <w:multiLevelType w:val="multilevel"/>
    <w:tmpl w:val="3EE43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bastian T. Meyer">
    <w15:presenceInfo w15:providerId="None" w15:userId="Sebastian T. Me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9D3"/>
    <w:rsid w:val="001B79D3"/>
    <w:rsid w:val="00635A11"/>
    <w:rsid w:val="0066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F1888"/>
  <w15:chartTrackingRefBased/>
  <w15:docId w15:val="{7D77CBEA-B4AA-450F-8BB3-EDC92CF5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9D3"/>
    <w:pPr>
      <w:spacing w:after="0" w:line="240" w:lineRule="auto"/>
    </w:pPr>
    <w:rPr>
      <w:rFonts w:ascii="Calibri" w:hAnsi="Calibri" w:cs="Calibri"/>
      <w:color w:val="00000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B79D3"/>
    <w:rPr>
      <w:color w:val="0563C1"/>
      <w:u w:val="single"/>
    </w:rPr>
  </w:style>
  <w:style w:type="character" w:styleId="Fett">
    <w:name w:val="Strong"/>
    <w:basedOn w:val="Absatz-Standardschriftart"/>
    <w:uiPriority w:val="22"/>
    <w:qFormat/>
    <w:rsid w:val="001B79D3"/>
    <w:rPr>
      <w:b/>
      <w:bCs/>
    </w:rPr>
  </w:style>
  <w:style w:type="character" w:styleId="Hervorhebung">
    <w:name w:val="Emphasis"/>
    <w:basedOn w:val="Absatz-Standardschriftart"/>
    <w:uiPriority w:val="20"/>
    <w:qFormat/>
    <w:rsid w:val="001B79D3"/>
    <w:rPr>
      <w:i/>
      <w:i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79D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79D3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pangaea.de/10.1594/PANGAEA.865274" TargetMode="External"/><Relationship Id="rId5" Type="http://schemas.openxmlformats.org/officeDocument/2006/relationships/hyperlink" Target="https://doi.pangaea.de/10.1594/PANGAEA.8652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T. Meyer</dc:creator>
  <cp:keywords/>
  <dc:description/>
  <cp:lastModifiedBy>Sebastian T. Meyer</cp:lastModifiedBy>
  <cp:revision>1</cp:revision>
  <dcterms:created xsi:type="dcterms:W3CDTF">2016-10-12T14:06:00Z</dcterms:created>
  <dcterms:modified xsi:type="dcterms:W3CDTF">2016-10-12T14:21:00Z</dcterms:modified>
</cp:coreProperties>
</file>